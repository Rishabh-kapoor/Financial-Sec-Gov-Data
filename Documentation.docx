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5866C" w14:textId="68748D18" w:rsidR="0053021E" w:rsidRDefault="0053021E" w:rsidP="0053021E">
      <w:pPr>
        <w:jc w:val="center"/>
        <w:rPr>
          <w:b/>
          <w:sz w:val="32"/>
          <w:u w:val="single"/>
          <w:lang w:val="en-US"/>
        </w:rPr>
      </w:pPr>
      <w:r w:rsidRPr="0053021E">
        <w:rPr>
          <w:b/>
          <w:sz w:val="32"/>
          <w:u w:val="single"/>
          <w:lang w:val="en-US"/>
          <w:rPrChange w:id="0" w:author="Rishabh Kapoor" w:date="2018-04-26T17:54:00Z">
            <w:rPr>
              <w:b/>
              <w:u w:val="single"/>
              <w:lang w:val="en-US"/>
            </w:rPr>
          </w:rPrChange>
        </w:rPr>
        <w:t>Documentation For running the solution:</w:t>
      </w:r>
    </w:p>
    <w:p w14:paraId="5A55BE97" w14:textId="420D912A" w:rsidR="0053021E" w:rsidRDefault="0053021E" w:rsidP="0053021E">
      <w:pPr>
        <w:rPr>
          <w:ins w:id="1" w:author="Rishabh Kapoor" w:date="2018-04-26T17:56:00Z"/>
          <w:b/>
          <w:sz w:val="28"/>
          <w:lang w:val="en-US"/>
        </w:rPr>
      </w:pPr>
      <w:r>
        <w:rPr>
          <w:b/>
          <w:sz w:val="28"/>
          <w:lang w:val="en-US"/>
        </w:rPr>
        <w:t>Step 1</w:t>
      </w:r>
      <w:ins w:id="2" w:author="Rishabh Kapoor" w:date="2018-04-26T17:55:00Z">
        <w:r>
          <w:rPr>
            <w:b/>
            <w:sz w:val="28"/>
            <w:lang w:val="en-US"/>
          </w:rPr>
          <w:t>: Install</w:t>
        </w:r>
      </w:ins>
      <w:ins w:id="3" w:author="Rishabh Kapoor" w:date="2018-04-26T17:56:00Z">
        <w:r>
          <w:rPr>
            <w:b/>
            <w:sz w:val="28"/>
            <w:lang w:val="en-US"/>
          </w:rPr>
          <w:t>ing</w:t>
        </w:r>
      </w:ins>
      <w:ins w:id="4" w:author="Rishabh Kapoor" w:date="2018-04-26T17:55:00Z">
        <w:r>
          <w:rPr>
            <w:b/>
            <w:sz w:val="28"/>
            <w:lang w:val="en-US"/>
          </w:rPr>
          <w:t xml:space="preserve"> </w:t>
        </w:r>
      </w:ins>
      <w:ins w:id="5" w:author="Rishabh Kapoor" w:date="2018-04-26T17:56:00Z">
        <w:r>
          <w:rPr>
            <w:b/>
            <w:sz w:val="28"/>
            <w:lang w:val="en-US"/>
          </w:rPr>
          <w:t>necessary dependencies:</w:t>
        </w:r>
      </w:ins>
    </w:p>
    <w:p w14:paraId="3925FA99" w14:textId="7B5CE860" w:rsidR="0053021E" w:rsidRDefault="0053021E" w:rsidP="0053021E">
      <w:pPr>
        <w:pStyle w:val="ListParagraph"/>
        <w:numPr>
          <w:ilvl w:val="0"/>
          <w:numId w:val="1"/>
        </w:numPr>
        <w:rPr>
          <w:ins w:id="6" w:author="Rishabh Kapoor" w:date="2018-04-26T17:58:00Z"/>
          <w:b/>
          <w:sz w:val="28"/>
          <w:lang w:val="en-US"/>
        </w:rPr>
      </w:pPr>
      <w:ins w:id="7" w:author="Rishabh Kapoor" w:date="2018-04-26T17:56:00Z">
        <w:r>
          <w:rPr>
            <w:b/>
            <w:sz w:val="28"/>
            <w:lang w:val="en-US"/>
          </w:rPr>
          <w:t>Installing NLTK:</w:t>
        </w:r>
      </w:ins>
    </w:p>
    <w:p w14:paraId="3FE419E4" w14:textId="51553597" w:rsidR="0053021E" w:rsidRDefault="0053021E" w:rsidP="0053021E">
      <w:pPr>
        <w:pStyle w:val="ListParagraph"/>
        <w:rPr>
          <w:ins w:id="8" w:author="Rishabh Kapoor" w:date="2018-04-26T18:00:00Z"/>
          <w:lang w:val="en-US"/>
        </w:rPr>
      </w:pPr>
      <w:ins w:id="9" w:author="Rishabh Kapoor" w:date="2018-04-26T17:59:00Z">
        <w:r>
          <w:rPr>
            <w:lang w:val="en-US"/>
          </w:rPr>
          <w:t>First run the command on the command prompt, PowerShell</w:t>
        </w:r>
      </w:ins>
      <w:ins w:id="10" w:author="Rishabh Kapoor" w:date="2018-04-26T18:00:00Z">
        <w:r>
          <w:rPr>
            <w:lang w:val="en-US"/>
          </w:rPr>
          <w:t xml:space="preserve"> or Terminal.</w:t>
        </w:r>
      </w:ins>
    </w:p>
    <w:p w14:paraId="4CF5B2B4" w14:textId="79AE5361" w:rsidR="0053021E" w:rsidRPr="0053021E" w:rsidRDefault="0053021E" w:rsidP="0053021E">
      <w:pPr>
        <w:pStyle w:val="ListParagraph"/>
        <w:jc w:val="center"/>
        <w:rPr>
          <w:ins w:id="11" w:author="Rishabh Kapoor" w:date="2018-04-26T18:00:00Z"/>
          <w:b/>
          <w:lang w:val="en-US"/>
          <w:rPrChange w:id="12" w:author="Rishabh Kapoor" w:date="2018-04-26T18:02:00Z">
            <w:rPr>
              <w:ins w:id="13" w:author="Rishabh Kapoor" w:date="2018-04-26T18:00:00Z"/>
              <w:lang w:val="en-US"/>
            </w:rPr>
          </w:rPrChange>
        </w:rPr>
      </w:pPr>
      <w:ins w:id="14" w:author="Rishabh Kapoor" w:date="2018-04-26T18:00:00Z">
        <w:r w:rsidRPr="0053021E">
          <w:rPr>
            <w:b/>
            <w:lang w:val="en-US"/>
            <w:rPrChange w:id="15" w:author="Rishabh Kapoor" w:date="2018-04-26T18:02:00Z">
              <w:rPr>
                <w:lang w:val="en-US"/>
              </w:rPr>
            </w:rPrChange>
          </w:rPr>
          <w:t xml:space="preserve">pip install </w:t>
        </w:r>
        <w:proofErr w:type="spellStart"/>
        <w:r w:rsidRPr="0053021E">
          <w:rPr>
            <w:b/>
            <w:lang w:val="en-US"/>
            <w:rPrChange w:id="16" w:author="Rishabh Kapoor" w:date="2018-04-26T18:02:00Z">
              <w:rPr>
                <w:lang w:val="en-US"/>
              </w:rPr>
            </w:rPrChange>
          </w:rPr>
          <w:t>nltk</w:t>
        </w:r>
        <w:proofErr w:type="spellEnd"/>
      </w:ins>
    </w:p>
    <w:p w14:paraId="2FC19E62" w14:textId="547AE737" w:rsidR="0053021E" w:rsidRDefault="0053021E" w:rsidP="0053021E">
      <w:pPr>
        <w:pStyle w:val="ListParagraph"/>
        <w:rPr>
          <w:ins w:id="17" w:author="Rishabh Kapoor" w:date="2018-04-26T18:00:00Z"/>
          <w:lang w:val="en-US"/>
        </w:rPr>
      </w:pPr>
      <w:ins w:id="18" w:author="Rishabh Kapoor" w:date="2018-04-26T18:00:00Z">
        <w:r>
          <w:rPr>
            <w:lang w:val="en-US"/>
          </w:rPr>
          <w:t>After this has finished installation,</w:t>
        </w:r>
      </w:ins>
    </w:p>
    <w:p w14:paraId="0A05072B" w14:textId="7CCD059E" w:rsidR="0053021E" w:rsidRDefault="0053021E" w:rsidP="0053021E">
      <w:pPr>
        <w:pStyle w:val="ListParagraph"/>
        <w:rPr>
          <w:ins w:id="19" w:author="Rishabh Kapoor" w:date="2018-04-26T18:01:00Z"/>
          <w:lang w:val="en-US"/>
        </w:rPr>
      </w:pPr>
      <w:ins w:id="20" w:author="Rishabh Kapoor" w:date="2018-04-26T18:00:00Z">
        <w:r>
          <w:rPr>
            <w:lang w:val="en-US"/>
          </w:rPr>
          <w:t xml:space="preserve">Run python </w:t>
        </w:r>
      </w:ins>
      <w:ins w:id="21" w:author="Rishabh Kapoor" w:date="2018-04-26T18:01:00Z">
        <w:r>
          <w:rPr>
            <w:lang w:val="en-US"/>
          </w:rPr>
          <w:t>by typing ‘python’ or ‘python3’ on bash.</w:t>
        </w:r>
      </w:ins>
    </w:p>
    <w:p w14:paraId="605D8831" w14:textId="0E022A65" w:rsidR="0053021E" w:rsidRDefault="0053021E" w:rsidP="0053021E">
      <w:pPr>
        <w:pStyle w:val="ListParagraph"/>
        <w:rPr>
          <w:ins w:id="22" w:author="Rishabh Kapoor" w:date="2018-04-26T18:01:00Z"/>
          <w:lang w:val="en-US"/>
        </w:rPr>
      </w:pPr>
      <w:ins w:id="23" w:author="Rishabh Kapoor" w:date="2018-04-26T18:01:00Z">
        <w:r>
          <w:rPr>
            <w:lang w:val="en-US"/>
          </w:rPr>
          <w:t xml:space="preserve">After this import </w:t>
        </w:r>
        <w:proofErr w:type="spellStart"/>
        <w:r>
          <w:rPr>
            <w:lang w:val="en-US"/>
          </w:rPr>
          <w:t>nltk</w:t>
        </w:r>
        <w:proofErr w:type="spellEnd"/>
        <w:r>
          <w:rPr>
            <w:lang w:val="en-US"/>
          </w:rPr>
          <w:t xml:space="preserve"> by using command:</w:t>
        </w:r>
      </w:ins>
    </w:p>
    <w:p w14:paraId="04212998" w14:textId="74E9FB12" w:rsidR="0053021E" w:rsidRPr="0053021E" w:rsidRDefault="0053021E" w:rsidP="0053021E">
      <w:pPr>
        <w:pStyle w:val="ListParagraph"/>
        <w:jc w:val="center"/>
        <w:rPr>
          <w:ins w:id="24" w:author="Rishabh Kapoor" w:date="2018-04-26T18:02:00Z"/>
          <w:b/>
          <w:lang w:val="en-US"/>
          <w:rPrChange w:id="25" w:author="Rishabh Kapoor" w:date="2018-04-26T18:02:00Z">
            <w:rPr>
              <w:ins w:id="26" w:author="Rishabh Kapoor" w:date="2018-04-26T18:02:00Z"/>
              <w:lang w:val="en-US"/>
            </w:rPr>
          </w:rPrChange>
        </w:rPr>
      </w:pPr>
      <w:ins w:id="27" w:author="Rishabh Kapoor" w:date="2018-04-26T18:01:00Z">
        <w:r w:rsidRPr="0053021E">
          <w:rPr>
            <w:b/>
            <w:lang w:val="en-US"/>
            <w:rPrChange w:id="28" w:author="Rishabh Kapoor" w:date="2018-04-26T18:02:00Z">
              <w:rPr>
                <w:lang w:val="en-US"/>
              </w:rPr>
            </w:rPrChange>
          </w:rPr>
          <w:t>imp</w:t>
        </w:r>
      </w:ins>
      <w:ins w:id="29" w:author="Rishabh Kapoor" w:date="2018-04-26T18:02:00Z">
        <w:r w:rsidRPr="0053021E">
          <w:rPr>
            <w:b/>
            <w:lang w:val="en-US"/>
            <w:rPrChange w:id="30" w:author="Rishabh Kapoor" w:date="2018-04-26T18:02:00Z">
              <w:rPr>
                <w:lang w:val="en-US"/>
              </w:rPr>
            </w:rPrChange>
          </w:rPr>
          <w:t xml:space="preserve">ort </w:t>
        </w:r>
        <w:proofErr w:type="spellStart"/>
        <w:r w:rsidRPr="0053021E">
          <w:rPr>
            <w:b/>
            <w:lang w:val="en-US"/>
            <w:rPrChange w:id="31" w:author="Rishabh Kapoor" w:date="2018-04-26T18:02:00Z">
              <w:rPr>
                <w:lang w:val="en-US"/>
              </w:rPr>
            </w:rPrChange>
          </w:rPr>
          <w:t>nltk</w:t>
        </w:r>
        <w:proofErr w:type="spellEnd"/>
      </w:ins>
    </w:p>
    <w:p w14:paraId="4F51E078" w14:textId="6EE87D61" w:rsidR="0053021E" w:rsidRDefault="0053021E" w:rsidP="0053021E">
      <w:pPr>
        <w:pStyle w:val="ListParagraph"/>
        <w:rPr>
          <w:ins w:id="32" w:author="Rishabh Kapoor" w:date="2018-04-26T18:02:00Z"/>
          <w:lang w:val="en-US"/>
        </w:rPr>
      </w:pPr>
      <w:ins w:id="33" w:author="Rishabh Kapoor" w:date="2018-04-26T18:02:00Z">
        <w:r>
          <w:rPr>
            <w:lang w:val="en-US"/>
          </w:rPr>
          <w:t xml:space="preserve">And then necessary </w:t>
        </w:r>
        <w:proofErr w:type="spellStart"/>
        <w:r>
          <w:rPr>
            <w:lang w:val="en-US"/>
          </w:rPr>
          <w:t>nltk</w:t>
        </w:r>
        <w:proofErr w:type="spellEnd"/>
        <w:r>
          <w:rPr>
            <w:lang w:val="en-US"/>
          </w:rPr>
          <w:t xml:space="preserve"> data by using command:</w:t>
        </w:r>
      </w:ins>
    </w:p>
    <w:p w14:paraId="681EDF08" w14:textId="293F8ACE" w:rsidR="0053021E" w:rsidRPr="00F727A3" w:rsidRDefault="0053021E" w:rsidP="0053021E">
      <w:pPr>
        <w:pStyle w:val="ListParagraph"/>
        <w:jc w:val="center"/>
        <w:rPr>
          <w:ins w:id="34" w:author="Rishabh Kapoor" w:date="2018-04-26T18:02:00Z"/>
          <w:b/>
          <w:lang w:val="en-US"/>
          <w:rPrChange w:id="35" w:author="Rishabh Kapoor" w:date="2018-04-26T18:04:00Z">
            <w:rPr>
              <w:ins w:id="36" w:author="Rishabh Kapoor" w:date="2018-04-26T18:02:00Z"/>
              <w:lang w:val="en-US"/>
            </w:rPr>
          </w:rPrChange>
        </w:rPr>
      </w:pPr>
      <w:proofErr w:type="spellStart"/>
      <w:proofErr w:type="gramStart"/>
      <w:ins w:id="37" w:author="Rishabh Kapoor" w:date="2018-04-26T18:02:00Z">
        <w:r w:rsidRPr="00F727A3">
          <w:rPr>
            <w:b/>
            <w:lang w:val="en-US"/>
            <w:rPrChange w:id="38" w:author="Rishabh Kapoor" w:date="2018-04-26T18:04:00Z">
              <w:rPr>
                <w:lang w:val="en-US"/>
              </w:rPr>
            </w:rPrChange>
          </w:rPr>
          <w:t>nltk.download</w:t>
        </w:r>
        <w:proofErr w:type="spellEnd"/>
        <w:proofErr w:type="gramEnd"/>
        <w:r w:rsidRPr="00F727A3">
          <w:rPr>
            <w:b/>
            <w:lang w:val="en-US"/>
            <w:rPrChange w:id="39" w:author="Rishabh Kapoor" w:date="2018-04-26T18:04:00Z">
              <w:rPr>
                <w:lang w:val="en-US"/>
              </w:rPr>
            </w:rPrChange>
          </w:rPr>
          <w:t>()</w:t>
        </w:r>
      </w:ins>
    </w:p>
    <w:p w14:paraId="05BCBB6F" w14:textId="0A517F79" w:rsidR="0053021E" w:rsidRPr="0053021E" w:rsidRDefault="0053021E" w:rsidP="0053021E">
      <w:pPr>
        <w:pStyle w:val="ListParagraph"/>
        <w:rPr>
          <w:ins w:id="40" w:author="Rishabh Kapoor" w:date="2018-04-26T17:57:00Z"/>
          <w:lang w:val="en-US"/>
          <w:rPrChange w:id="41" w:author="Rishabh Kapoor" w:date="2018-04-26T18:00:00Z">
            <w:rPr>
              <w:ins w:id="42" w:author="Rishabh Kapoor" w:date="2018-04-26T17:57:00Z"/>
              <w:b/>
              <w:sz w:val="28"/>
              <w:lang w:val="en-US"/>
            </w:rPr>
          </w:rPrChange>
        </w:rPr>
        <w:pPrChange w:id="43" w:author="Rishabh Kapoor" w:date="2018-04-26T18:03:00Z">
          <w:pPr>
            <w:pStyle w:val="ListParagraph"/>
            <w:numPr>
              <w:numId w:val="1"/>
            </w:numPr>
            <w:ind w:hanging="360"/>
          </w:pPr>
        </w:pPrChange>
      </w:pPr>
      <w:ins w:id="44" w:author="Rishabh Kapoor" w:date="2018-04-26T18:03:00Z">
        <w:r>
          <w:rPr>
            <w:lang w:val="en-US"/>
          </w:rPr>
          <w:t xml:space="preserve">This will open a </w:t>
        </w:r>
        <w:proofErr w:type="spellStart"/>
        <w:r>
          <w:rPr>
            <w:lang w:val="en-US"/>
          </w:rPr>
          <w:t>nltk</w:t>
        </w:r>
        <w:proofErr w:type="spellEnd"/>
        <w:r>
          <w:rPr>
            <w:lang w:val="en-US"/>
          </w:rPr>
          <w:t xml:space="preserve"> download window</w:t>
        </w:r>
        <w:r w:rsidR="00F727A3">
          <w:rPr>
            <w:lang w:val="en-US"/>
          </w:rPr>
          <w:t xml:space="preserve">, select </w:t>
        </w:r>
      </w:ins>
      <w:ins w:id="45" w:author="Rishabh Kapoor" w:date="2018-04-26T18:04:00Z">
        <w:r w:rsidR="00F727A3">
          <w:rPr>
            <w:lang w:val="en-US"/>
          </w:rPr>
          <w:t>‘</w:t>
        </w:r>
      </w:ins>
      <w:ins w:id="46" w:author="Rishabh Kapoor" w:date="2018-04-26T18:03:00Z">
        <w:r w:rsidR="00F727A3">
          <w:rPr>
            <w:lang w:val="en-US"/>
          </w:rPr>
          <w:t>download all</w:t>
        </w:r>
      </w:ins>
      <w:ins w:id="47" w:author="Rishabh Kapoor" w:date="2018-04-26T18:04:00Z">
        <w:r w:rsidR="00F727A3">
          <w:rPr>
            <w:lang w:val="en-US"/>
          </w:rPr>
          <w:t>’ and download all the necessary data required.</w:t>
        </w:r>
      </w:ins>
    </w:p>
    <w:p w14:paraId="0E42E0A8" w14:textId="588B2D7B" w:rsidR="0053021E" w:rsidRDefault="0053021E" w:rsidP="0053021E">
      <w:pPr>
        <w:pStyle w:val="ListParagraph"/>
        <w:numPr>
          <w:ilvl w:val="0"/>
          <w:numId w:val="1"/>
        </w:numPr>
        <w:rPr>
          <w:ins w:id="48" w:author="Rishabh Kapoor" w:date="2018-04-26T18:04:00Z"/>
          <w:b/>
          <w:sz w:val="28"/>
          <w:lang w:val="en-US"/>
        </w:rPr>
      </w:pPr>
      <w:ins w:id="49" w:author="Rishabh Kapoor" w:date="2018-04-26T17:57:00Z">
        <w:r>
          <w:rPr>
            <w:b/>
            <w:sz w:val="28"/>
            <w:lang w:val="en-US"/>
          </w:rPr>
          <w:t>Installing pandas:</w:t>
        </w:r>
      </w:ins>
    </w:p>
    <w:p w14:paraId="41FBBFFF" w14:textId="4C979E2C" w:rsidR="00F727A3" w:rsidRDefault="00F727A3" w:rsidP="00F727A3">
      <w:pPr>
        <w:pStyle w:val="ListParagraph"/>
        <w:rPr>
          <w:ins w:id="50" w:author="Rishabh Kapoor" w:date="2018-04-26T18:04:00Z"/>
          <w:lang w:val="en-US"/>
        </w:rPr>
      </w:pPr>
      <w:ins w:id="51" w:author="Rishabh Kapoor" w:date="2018-04-26T18:04:00Z">
        <w:r>
          <w:rPr>
            <w:lang w:val="en-US"/>
          </w:rPr>
          <w:t>R</w:t>
        </w:r>
        <w:r>
          <w:rPr>
            <w:lang w:val="en-US"/>
          </w:rPr>
          <w:t>un the command on the command prompt, PowerShell or Terminal.</w:t>
        </w:r>
      </w:ins>
    </w:p>
    <w:p w14:paraId="6F9BD008" w14:textId="0B8ED437" w:rsidR="00F727A3" w:rsidRDefault="00F727A3" w:rsidP="00F727A3">
      <w:pPr>
        <w:pStyle w:val="ListParagraph"/>
        <w:jc w:val="center"/>
        <w:rPr>
          <w:ins w:id="52" w:author="Rishabh Kapoor" w:date="2018-04-26T18:04:00Z"/>
          <w:lang w:val="en-US"/>
        </w:rPr>
        <w:pPrChange w:id="53" w:author="Rishabh Kapoor" w:date="2018-04-26T18:05:00Z">
          <w:pPr>
            <w:pStyle w:val="ListParagraph"/>
            <w:numPr>
              <w:numId w:val="1"/>
            </w:numPr>
            <w:ind w:hanging="360"/>
          </w:pPr>
        </w:pPrChange>
      </w:pPr>
      <w:ins w:id="54" w:author="Rishabh Kapoor" w:date="2018-04-26T18:05:00Z">
        <w:r w:rsidRPr="004041E3">
          <w:rPr>
            <w:b/>
            <w:lang w:val="en-US"/>
          </w:rPr>
          <w:t xml:space="preserve">pip install </w:t>
        </w:r>
        <w:r>
          <w:rPr>
            <w:b/>
            <w:lang w:val="en-US"/>
          </w:rPr>
          <w:t>pandas</w:t>
        </w:r>
      </w:ins>
    </w:p>
    <w:p w14:paraId="44DD2487" w14:textId="65B75BF3" w:rsidR="0053021E" w:rsidRDefault="0053021E" w:rsidP="0053021E">
      <w:pPr>
        <w:pStyle w:val="ListParagraph"/>
        <w:numPr>
          <w:ilvl w:val="0"/>
          <w:numId w:val="1"/>
        </w:numPr>
        <w:rPr>
          <w:ins w:id="55" w:author="Rishabh Kapoor" w:date="2018-04-26T18:05:00Z"/>
          <w:b/>
          <w:sz w:val="28"/>
          <w:lang w:val="en-US"/>
        </w:rPr>
      </w:pPr>
      <w:ins w:id="56" w:author="Rishabh Kapoor" w:date="2018-04-26T17:57:00Z">
        <w:r>
          <w:rPr>
            <w:b/>
            <w:sz w:val="28"/>
            <w:lang w:val="en-US"/>
          </w:rPr>
          <w:t xml:space="preserve">Installing </w:t>
        </w:r>
        <w:proofErr w:type="spellStart"/>
        <w:r>
          <w:rPr>
            <w:b/>
            <w:sz w:val="28"/>
            <w:lang w:val="en-US"/>
          </w:rPr>
          <w:t>xlrd</w:t>
        </w:r>
        <w:proofErr w:type="spellEnd"/>
        <w:r>
          <w:rPr>
            <w:b/>
            <w:sz w:val="28"/>
            <w:lang w:val="en-US"/>
          </w:rPr>
          <w:t>:</w:t>
        </w:r>
      </w:ins>
    </w:p>
    <w:p w14:paraId="3807CDE7" w14:textId="77777777" w:rsidR="00F727A3" w:rsidRDefault="00F727A3" w:rsidP="00F727A3">
      <w:pPr>
        <w:pStyle w:val="ListParagraph"/>
        <w:rPr>
          <w:ins w:id="57" w:author="Rishabh Kapoor" w:date="2018-04-26T18:05:00Z"/>
          <w:lang w:val="en-US"/>
        </w:rPr>
        <w:pPrChange w:id="58" w:author="Rishabh Kapoor" w:date="2018-04-26T18:05:00Z">
          <w:pPr>
            <w:pStyle w:val="ListParagraph"/>
            <w:numPr>
              <w:numId w:val="1"/>
            </w:numPr>
            <w:ind w:hanging="360"/>
          </w:pPr>
        </w:pPrChange>
      </w:pPr>
      <w:ins w:id="59" w:author="Rishabh Kapoor" w:date="2018-04-26T18:05:00Z">
        <w:r>
          <w:rPr>
            <w:lang w:val="en-US"/>
          </w:rPr>
          <w:t>Run the command on the command prompt, PowerShell or Terminal.</w:t>
        </w:r>
      </w:ins>
    </w:p>
    <w:p w14:paraId="464F76DB" w14:textId="2A7B7129" w:rsidR="00F727A3" w:rsidRPr="00F727A3" w:rsidRDefault="00F727A3" w:rsidP="00F727A3">
      <w:pPr>
        <w:pStyle w:val="ListParagraph"/>
        <w:jc w:val="center"/>
        <w:rPr>
          <w:ins w:id="60" w:author="Rishabh Kapoor" w:date="2018-04-26T17:57:00Z"/>
          <w:lang w:val="en-US"/>
        </w:rPr>
        <w:pPrChange w:id="61" w:author="Rishabh Kapoor" w:date="2018-04-26T18:05:00Z">
          <w:pPr>
            <w:pStyle w:val="ListParagraph"/>
            <w:numPr>
              <w:numId w:val="1"/>
            </w:numPr>
            <w:ind w:hanging="360"/>
          </w:pPr>
        </w:pPrChange>
      </w:pPr>
      <w:ins w:id="62" w:author="Rishabh Kapoor" w:date="2018-04-26T18:05:00Z">
        <w:r w:rsidRPr="004041E3">
          <w:rPr>
            <w:b/>
            <w:lang w:val="en-US"/>
          </w:rPr>
          <w:t xml:space="preserve">pip install </w:t>
        </w:r>
        <w:proofErr w:type="spellStart"/>
        <w:r>
          <w:rPr>
            <w:b/>
            <w:lang w:val="en-US"/>
          </w:rPr>
          <w:t>xlrd</w:t>
        </w:r>
      </w:ins>
      <w:proofErr w:type="spellEnd"/>
    </w:p>
    <w:p w14:paraId="524BCE55" w14:textId="0F3E0293" w:rsidR="0053021E" w:rsidRDefault="0053021E" w:rsidP="0053021E">
      <w:pPr>
        <w:pStyle w:val="ListParagraph"/>
        <w:numPr>
          <w:ilvl w:val="0"/>
          <w:numId w:val="1"/>
        </w:numPr>
        <w:rPr>
          <w:ins w:id="63" w:author="Rishabh Kapoor" w:date="2018-04-26T18:05:00Z"/>
          <w:b/>
          <w:sz w:val="28"/>
          <w:lang w:val="en-US"/>
        </w:rPr>
      </w:pPr>
      <w:ins w:id="64" w:author="Rishabh Kapoor" w:date="2018-04-26T17:58:00Z">
        <w:r>
          <w:rPr>
            <w:b/>
            <w:sz w:val="28"/>
            <w:lang w:val="en-US"/>
          </w:rPr>
          <w:t xml:space="preserve">Installing </w:t>
        </w:r>
        <w:proofErr w:type="spellStart"/>
        <w:r>
          <w:rPr>
            <w:b/>
            <w:sz w:val="28"/>
            <w:lang w:val="en-US"/>
          </w:rPr>
          <w:t>xlwt</w:t>
        </w:r>
        <w:proofErr w:type="spellEnd"/>
        <w:r>
          <w:rPr>
            <w:b/>
            <w:sz w:val="28"/>
            <w:lang w:val="en-US"/>
          </w:rPr>
          <w:t>:</w:t>
        </w:r>
      </w:ins>
    </w:p>
    <w:p w14:paraId="1684A80D" w14:textId="77777777" w:rsidR="00F727A3" w:rsidRDefault="00F727A3" w:rsidP="00F727A3">
      <w:pPr>
        <w:pStyle w:val="ListParagraph"/>
        <w:rPr>
          <w:ins w:id="65" w:author="Rishabh Kapoor" w:date="2018-04-26T18:05:00Z"/>
          <w:lang w:val="en-US"/>
        </w:rPr>
        <w:pPrChange w:id="66" w:author="Rishabh Kapoor" w:date="2018-04-26T18:05:00Z">
          <w:pPr>
            <w:pStyle w:val="ListParagraph"/>
            <w:numPr>
              <w:numId w:val="1"/>
            </w:numPr>
            <w:ind w:hanging="360"/>
          </w:pPr>
        </w:pPrChange>
      </w:pPr>
      <w:ins w:id="67" w:author="Rishabh Kapoor" w:date="2018-04-26T18:05:00Z">
        <w:r>
          <w:rPr>
            <w:lang w:val="en-US"/>
          </w:rPr>
          <w:t>Run the command on the command prompt, PowerShell or Terminal.</w:t>
        </w:r>
      </w:ins>
    </w:p>
    <w:p w14:paraId="7A2FBD55" w14:textId="458AC527" w:rsidR="00F727A3" w:rsidRDefault="00F727A3" w:rsidP="00F727A3">
      <w:pPr>
        <w:pStyle w:val="ListParagraph"/>
        <w:jc w:val="center"/>
        <w:rPr>
          <w:ins w:id="68" w:author="Rishabh Kapoor" w:date="2018-04-26T18:05:00Z"/>
          <w:lang w:val="en-US"/>
        </w:rPr>
        <w:pPrChange w:id="69" w:author="Rishabh Kapoor" w:date="2018-04-26T18:05:00Z">
          <w:pPr>
            <w:pStyle w:val="ListParagraph"/>
            <w:numPr>
              <w:numId w:val="1"/>
            </w:numPr>
            <w:ind w:hanging="360"/>
            <w:jc w:val="center"/>
          </w:pPr>
        </w:pPrChange>
      </w:pPr>
      <w:ins w:id="70" w:author="Rishabh Kapoor" w:date="2018-04-26T18:05:00Z">
        <w:r w:rsidRPr="004041E3">
          <w:rPr>
            <w:b/>
            <w:lang w:val="en-US"/>
          </w:rPr>
          <w:t xml:space="preserve">pip install </w:t>
        </w:r>
        <w:proofErr w:type="spellStart"/>
        <w:r>
          <w:rPr>
            <w:b/>
            <w:lang w:val="en-US"/>
          </w:rPr>
          <w:t>xlwt</w:t>
        </w:r>
        <w:proofErr w:type="spellEnd"/>
      </w:ins>
    </w:p>
    <w:p w14:paraId="1E6E92AB" w14:textId="492B2C1A" w:rsidR="00F727A3" w:rsidRDefault="00F727A3" w:rsidP="00F727A3">
      <w:pPr>
        <w:rPr>
          <w:ins w:id="71" w:author="Rishabh Kapoor" w:date="2018-04-26T18:07:00Z"/>
          <w:b/>
          <w:sz w:val="28"/>
          <w:lang w:val="en-US"/>
        </w:rPr>
      </w:pPr>
      <w:ins w:id="72" w:author="Rishabh Kapoor" w:date="2018-04-26T18:06:00Z">
        <w:r>
          <w:rPr>
            <w:b/>
            <w:sz w:val="28"/>
            <w:lang w:val="en-US"/>
          </w:rPr>
          <w:t xml:space="preserve">Step </w:t>
        </w:r>
        <w:r>
          <w:rPr>
            <w:b/>
            <w:sz w:val="28"/>
            <w:lang w:val="en-US"/>
          </w:rPr>
          <w:t>2</w:t>
        </w:r>
        <w:r>
          <w:rPr>
            <w:b/>
            <w:sz w:val="28"/>
            <w:lang w:val="en-US"/>
          </w:rPr>
          <w:t xml:space="preserve">: </w:t>
        </w:r>
      </w:ins>
      <w:ins w:id="73" w:author="Rishabh Kapoor" w:date="2018-04-26T18:07:00Z">
        <w:r>
          <w:rPr>
            <w:b/>
            <w:sz w:val="28"/>
            <w:lang w:val="en-US"/>
          </w:rPr>
          <w:t>Running the solution:</w:t>
        </w:r>
      </w:ins>
    </w:p>
    <w:p w14:paraId="1847C879" w14:textId="7850CA58" w:rsidR="00F727A3" w:rsidRDefault="00F727A3" w:rsidP="00F727A3">
      <w:pPr>
        <w:ind w:firstLine="720"/>
        <w:rPr>
          <w:ins w:id="74" w:author="Rishabh Kapoor" w:date="2018-04-26T18:08:00Z"/>
          <w:sz w:val="24"/>
          <w:lang w:val="en-US"/>
        </w:rPr>
      </w:pPr>
      <w:ins w:id="75" w:author="Rishabh Kapoor" w:date="2018-04-26T18:07:00Z">
        <w:r w:rsidRPr="00F727A3">
          <w:rPr>
            <w:sz w:val="24"/>
            <w:lang w:val="en-US"/>
            <w:rPrChange w:id="76" w:author="Rishabh Kapoor" w:date="2018-04-26T18:08:00Z">
              <w:rPr>
                <w:b/>
                <w:sz w:val="28"/>
                <w:lang w:val="en-US"/>
              </w:rPr>
            </w:rPrChange>
          </w:rPr>
          <w:t>The solution can be run by just running the ‘solution.py’ file from the bash.</w:t>
        </w:r>
      </w:ins>
      <w:ins w:id="77" w:author="Rishabh Kapoor" w:date="2018-04-26T18:08:00Z">
        <w:r>
          <w:rPr>
            <w:sz w:val="24"/>
            <w:lang w:val="en-US"/>
          </w:rPr>
          <w:t xml:space="preserve"> </w:t>
        </w:r>
      </w:ins>
    </w:p>
    <w:p w14:paraId="4E6F8881" w14:textId="31E07BB9" w:rsidR="00F727A3" w:rsidRDefault="00F727A3" w:rsidP="00F727A3">
      <w:pPr>
        <w:ind w:left="720"/>
        <w:rPr>
          <w:ins w:id="78" w:author="Rishabh Kapoor" w:date="2018-04-26T18:09:00Z"/>
          <w:sz w:val="24"/>
          <w:lang w:val="en-US"/>
        </w:rPr>
      </w:pPr>
      <w:ins w:id="79" w:author="Rishabh Kapoor" w:date="2018-04-26T18:08:00Z">
        <w:r>
          <w:rPr>
            <w:sz w:val="24"/>
            <w:lang w:val="en-US"/>
          </w:rPr>
          <w:t>To do this move to the solution directory on the bash or open bash inside ‘Solution’</w:t>
        </w:r>
      </w:ins>
      <w:ins w:id="80" w:author="Rishabh Kapoor" w:date="2018-04-26T18:09:00Z">
        <w:r>
          <w:rPr>
            <w:sz w:val="24"/>
            <w:lang w:val="en-US"/>
          </w:rPr>
          <w:t xml:space="preserve"> f</w:t>
        </w:r>
      </w:ins>
      <w:ins w:id="81" w:author="Rishabh Kapoor" w:date="2018-04-26T18:08:00Z">
        <w:r>
          <w:rPr>
            <w:sz w:val="24"/>
            <w:lang w:val="en-US"/>
          </w:rPr>
          <w:t>older</w:t>
        </w:r>
      </w:ins>
      <w:ins w:id="82" w:author="Rishabh Kapoor" w:date="2018-04-26T18:09:00Z">
        <w:r>
          <w:rPr>
            <w:sz w:val="24"/>
            <w:lang w:val="en-US"/>
          </w:rPr>
          <w:t xml:space="preserve"> and run the command:</w:t>
        </w:r>
      </w:ins>
    </w:p>
    <w:p w14:paraId="0BF745B9" w14:textId="5EEF7156" w:rsidR="00F727A3" w:rsidRPr="00F727A3" w:rsidRDefault="00F727A3" w:rsidP="00F727A3">
      <w:pPr>
        <w:ind w:left="720"/>
        <w:jc w:val="center"/>
        <w:rPr>
          <w:ins w:id="83" w:author="Rishabh Kapoor" w:date="2018-04-26T18:09:00Z"/>
          <w:b/>
          <w:sz w:val="24"/>
          <w:lang w:val="en-US"/>
          <w:rPrChange w:id="84" w:author="Rishabh Kapoor" w:date="2018-04-26T18:10:00Z">
            <w:rPr>
              <w:ins w:id="85" w:author="Rishabh Kapoor" w:date="2018-04-26T18:09:00Z"/>
              <w:sz w:val="24"/>
              <w:lang w:val="en-US"/>
            </w:rPr>
          </w:rPrChange>
        </w:rPr>
        <w:pPrChange w:id="86" w:author="Rishabh Kapoor" w:date="2018-04-26T18:10:00Z">
          <w:pPr>
            <w:ind w:left="720"/>
          </w:pPr>
        </w:pPrChange>
      </w:pPr>
      <w:ins w:id="87" w:author="Rishabh Kapoor" w:date="2018-04-26T18:09:00Z">
        <w:r w:rsidRPr="00F727A3">
          <w:rPr>
            <w:b/>
            <w:sz w:val="24"/>
            <w:lang w:val="en-US"/>
            <w:rPrChange w:id="88" w:author="Rishabh Kapoor" w:date="2018-04-26T18:10:00Z">
              <w:rPr>
                <w:sz w:val="24"/>
                <w:lang w:val="en-US"/>
              </w:rPr>
            </w:rPrChange>
          </w:rPr>
          <w:t>python3 solution.py</w:t>
        </w:r>
      </w:ins>
    </w:p>
    <w:p w14:paraId="22DBE8CE" w14:textId="49FF59A5" w:rsidR="00F727A3" w:rsidRPr="00F727A3" w:rsidRDefault="00F727A3" w:rsidP="00F727A3">
      <w:pPr>
        <w:ind w:left="720"/>
        <w:jc w:val="center"/>
        <w:rPr>
          <w:ins w:id="89" w:author="Rishabh Kapoor" w:date="2018-04-26T18:09:00Z"/>
          <w:b/>
          <w:sz w:val="24"/>
          <w:lang w:val="en-US"/>
          <w:rPrChange w:id="90" w:author="Rishabh Kapoor" w:date="2018-04-26T18:10:00Z">
            <w:rPr>
              <w:ins w:id="91" w:author="Rishabh Kapoor" w:date="2018-04-26T18:09:00Z"/>
              <w:sz w:val="24"/>
              <w:lang w:val="en-US"/>
            </w:rPr>
          </w:rPrChange>
        </w:rPr>
        <w:pPrChange w:id="92" w:author="Rishabh Kapoor" w:date="2018-04-26T18:10:00Z">
          <w:pPr>
            <w:ind w:left="720"/>
          </w:pPr>
        </w:pPrChange>
      </w:pPr>
      <w:ins w:id="93" w:author="Rishabh Kapoor" w:date="2018-04-26T18:09:00Z">
        <w:r w:rsidRPr="00F727A3">
          <w:rPr>
            <w:b/>
            <w:sz w:val="24"/>
            <w:lang w:val="en-US"/>
            <w:rPrChange w:id="94" w:author="Rishabh Kapoor" w:date="2018-04-26T18:10:00Z">
              <w:rPr>
                <w:sz w:val="24"/>
                <w:lang w:val="en-US"/>
              </w:rPr>
            </w:rPrChange>
          </w:rPr>
          <w:t>or</w:t>
        </w:r>
      </w:ins>
    </w:p>
    <w:p w14:paraId="641EE15C" w14:textId="454CAA7C" w:rsidR="00F727A3" w:rsidRPr="00F727A3" w:rsidRDefault="00F727A3" w:rsidP="00F727A3">
      <w:pPr>
        <w:ind w:left="720"/>
        <w:jc w:val="center"/>
        <w:rPr>
          <w:ins w:id="95" w:author="Rishabh Kapoor" w:date="2018-04-26T18:06:00Z"/>
          <w:b/>
          <w:sz w:val="24"/>
          <w:lang w:val="en-US"/>
          <w:rPrChange w:id="96" w:author="Rishabh Kapoor" w:date="2018-04-26T18:10:00Z">
            <w:rPr>
              <w:ins w:id="97" w:author="Rishabh Kapoor" w:date="2018-04-26T18:06:00Z"/>
              <w:b/>
              <w:sz w:val="28"/>
              <w:lang w:val="en-US"/>
            </w:rPr>
          </w:rPrChange>
        </w:rPr>
        <w:pPrChange w:id="98" w:author="Rishabh Kapoor" w:date="2018-04-26T18:10:00Z">
          <w:pPr/>
        </w:pPrChange>
      </w:pPr>
      <w:ins w:id="99" w:author="Rishabh Kapoor" w:date="2018-04-26T18:09:00Z">
        <w:r w:rsidRPr="00F727A3">
          <w:rPr>
            <w:b/>
            <w:sz w:val="24"/>
            <w:lang w:val="en-US"/>
            <w:rPrChange w:id="100" w:author="Rishabh Kapoor" w:date="2018-04-26T18:10:00Z">
              <w:rPr>
                <w:sz w:val="24"/>
                <w:lang w:val="en-US"/>
              </w:rPr>
            </w:rPrChange>
          </w:rPr>
          <w:t>python solution.py</w:t>
        </w:r>
      </w:ins>
    </w:p>
    <w:p w14:paraId="58F57CF8" w14:textId="69A69B90" w:rsidR="00F727A3" w:rsidRPr="00F727A3" w:rsidRDefault="00F727A3" w:rsidP="00F727A3">
      <w:pPr>
        <w:ind w:left="720"/>
        <w:rPr>
          <w:sz w:val="24"/>
          <w:lang w:val="en-US"/>
          <w:rPrChange w:id="101" w:author="Rishabh Kapoor" w:date="2018-04-26T18:10:00Z">
            <w:rPr>
              <w:b/>
              <w:u w:val="single"/>
              <w:lang w:val="en-US"/>
            </w:rPr>
          </w:rPrChange>
        </w:rPr>
        <w:pPrChange w:id="102" w:author="Rishabh Kapoor" w:date="2018-04-26T18:10:00Z">
          <w:pPr/>
        </w:pPrChange>
      </w:pPr>
      <w:ins w:id="103" w:author="Rishabh Kapoor" w:date="2018-04-26T18:10:00Z">
        <w:r w:rsidRPr="00F727A3">
          <w:rPr>
            <w:sz w:val="24"/>
            <w:lang w:val="en-US"/>
            <w:rPrChange w:id="104" w:author="Rishabh Kapoor" w:date="2018-04-26T18:10:00Z">
              <w:rPr>
                <w:sz w:val="28"/>
                <w:lang w:val="en-US"/>
              </w:rPr>
            </w:rPrChange>
          </w:rPr>
          <w:t>This will run the solution and output could be observed in ‘Output1.xls’ file</w:t>
        </w:r>
        <w:r>
          <w:rPr>
            <w:sz w:val="24"/>
            <w:lang w:val="en-US"/>
          </w:rPr>
          <w:t>.</w:t>
        </w:r>
      </w:ins>
      <w:bookmarkStart w:id="105" w:name="_GoBack"/>
      <w:bookmarkEnd w:id="105"/>
    </w:p>
    <w:sectPr w:rsidR="00F727A3" w:rsidRPr="00F727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715E8"/>
    <w:multiLevelType w:val="hybridMultilevel"/>
    <w:tmpl w:val="C33414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ishabh Kapoor">
    <w15:presenceInfo w15:providerId="Windows Live" w15:userId="ab5c56e5f86b8f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QytDQwNDIwNrC0NDJQ0lEKTi0uzszPAykwrAUAW9ZNLSwAAAA="/>
  </w:docVars>
  <w:rsids>
    <w:rsidRoot w:val="008C65F0"/>
    <w:rsid w:val="0053021E"/>
    <w:rsid w:val="008C65F0"/>
    <w:rsid w:val="00C66A35"/>
    <w:rsid w:val="00F727A3"/>
    <w:rsid w:val="00FC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A210C"/>
  <w15:chartTrackingRefBased/>
  <w15:docId w15:val="{2988E52D-3425-42D1-8926-930DD79E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2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21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3021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30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C9C7235-C1FA-4FF1-868A-F1B7D3D2A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Kapoor</dc:creator>
  <cp:keywords/>
  <dc:description/>
  <cp:lastModifiedBy>Rishabh Kapoor</cp:lastModifiedBy>
  <cp:revision>2</cp:revision>
  <dcterms:created xsi:type="dcterms:W3CDTF">2018-04-26T12:23:00Z</dcterms:created>
  <dcterms:modified xsi:type="dcterms:W3CDTF">2018-04-26T12:41:00Z</dcterms:modified>
</cp:coreProperties>
</file>